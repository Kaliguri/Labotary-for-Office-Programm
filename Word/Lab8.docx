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01424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AFAAAE" w14:textId="77777777" w:rsidR="00EF1596" w:rsidRDefault="00EF1596">
          <w:pPr>
            <w:pStyle w:val="a7"/>
          </w:pPr>
          <w:r>
            <w:t>Оглавление</w:t>
          </w:r>
        </w:p>
        <w:p w14:paraId="4633999F" w14:textId="77777777" w:rsidR="00EF1596" w:rsidRDefault="00EF159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998855" w:history="1">
            <w:r w:rsidRPr="00C63E5F">
              <w:rPr>
                <w:rStyle w:val="a4"/>
                <w:rFonts w:eastAsia="Times New Roman"/>
                <w:noProof/>
                <w:lang w:eastAsia="ru-RU"/>
              </w:rPr>
              <w:t>Глава 1  Глава 2  Глава 3 Глава 4 Лабораторная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3C62" w14:textId="77777777" w:rsidR="00EF1596" w:rsidRDefault="00EF159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6998856" w:history="1">
            <w:r w:rsidRPr="00C63E5F">
              <w:rPr>
                <w:rStyle w:val="a4"/>
                <w:rFonts w:eastAsia="Times New Roman"/>
                <w:noProof/>
                <w:lang w:eastAsia="ru-RU"/>
              </w:rPr>
              <w:t>Начало сказки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4A5A" w14:textId="77777777" w:rsidR="00EF1596" w:rsidRDefault="00EF159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6998857" w:history="1">
            <w:r w:rsidRPr="00C63E5F">
              <w:rPr>
                <w:rStyle w:val="a4"/>
                <w:rFonts w:eastAsia="Times New Roman"/>
                <w:noProof/>
                <w:lang w:eastAsia="ru-RU"/>
              </w:rPr>
              <w:t>Диалог с Лягушкой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34DD" w14:textId="77777777" w:rsidR="00EF1596" w:rsidRDefault="00EF159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6998858" w:history="1">
            <w:r w:rsidRPr="00C63E5F">
              <w:rPr>
                <w:rStyle w:val="a4"/>
                <w:rFonts w:eastAsia="Times New Roman"/>
                <w:noProof/>
                <w:lang w:eastAsia="ru-RU"/>
              </w:rPr>
              <w:t>Утро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D7C7" w14:textId="77777777" w:rsidR="00EF1596" w:rsidRDefault="00EF159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16998859" w:history="1">
            <w:r w:rsidRPr="00C63E5F">
              <w:rPr>
                <w:rStyle w:val="a4"/>
                <w:rFonts w:eastAsia="Times New Roman"/>
                <w:noProof/>
                <w:lang w:eastAsia="ru-RU"/>
              </w:rPr>
              <w:t>Пир!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D0CC" w14:textId="77777777" w:rsidR="00EF1596" w:rsidRDefault="00EF1596">
          <w:r>
            <w:rPr>
              <w:b/>
              <w:bCs/>
            </w:rPr>
            <w:fldChar w:fldCharType="end"/>
          </w:r>
        </w:p>
      </w:sdtContent>
    </w:sdt>
    <w:p w14:paraId="51AC0457" w14:textId="77777777" w:rsidR="007E06A8" w:rsidRDefault="007E06A8" w:rsidP="00087141">
      <w:pPr>
        <w:pStyle w:val="1"/>
        <w:jc w:val="right"/>
        <w:rPr>
          <w:rFonts w:eastAsia="Times New Roman"/>
          <w:lang w:eastAsia="ru-RU"/>
        </w:rPr>
      </w:pPr>
    </w:p>
    <w:p w14:paraId="4F2F5C77" w14:textId="77777777" w:rsidR="00087141" w:rsidRPr="00087141" w:rsidRDefault="00CD3856" w:rsidP="00EF1596">
      <w:pPr>
        <w:pStyle w:val="1"/>
        <w:jc w:val="right"/>
        <w:rPr>
          <w:rFonts w:eastAsia="Times New Roman"/>
          <w:lang w:eastAsia="ru-RU"/>
        </w:rPr>
      </w:pPr>
      <w:hyperlink w:anchor="_Начало_сказки" w:tooltip="Ссылка на Главу 1" w:history="1">
        <w:bookmarkStart w:id="0" w:name="_Toc116998855"/>
        <w:r w:rsidR="00087141" w:rsidRPr="00CD3856">
          <w:rPr>
            <w:rStyle w:val="a4"/>
            <w:rFonts w:eastAsia="Times New Roman"/>
            <w:lang w:eastAsia="ru-RU"/>
          </w:rPr>
          <w:t>Глава 1</w:t>
        </w:r>
      </w:hyperlink>
      <w:r>
        <w:rPr>
          <w:rFonts w:eastAsia="Times New Roman"/>
          <w:lang w:eastAsia="ru-RU"/>
        </w:rPr>
        <w:t xml:space="preserve"> </w:t>
      </w:r>
      <w:r w:rsidR="00087141">
        <w:rPr>
          <w:rFonts w:eastAsia="Times New Roman"/>
          <w:lang w:eastAsia="ru-RU"/>
        </w:rPr>
        <w:br/>
      </w:r>
      <w:hyperlink w:anchor="_Диалог_с_Лягушкой" w:tooltip="Ссылка на Главу 2" w:history="1">
        <w:r w:rsidR="00087141" w:rsidRPr="000E38E7">
          <w:rPr>
            <w:rStyle w:val="a4"/>
            <w:rFonts w:eastAsia="Times New Roman"/>
            <w:lang w:eastAsia="ru-RU"/>
          </w:rPr>
          <w:t>Глава 2</w:t>
        </w:r>
      </w:hyperlink>
      <w:r w:rsidR="000E38E7">
        <w:rPr>
          <w:rFonts w:eastAsia="Times New Roman"/>
          <w:lang w:eastAsia="ru-RU"/>
        </w:rPr>
        <w:t xml:space="preserve"> </w:t>
      </w:r>
      <w:r w:rsidR="00087141">
        <w:rPr>
          <w:rFonts w:eastAsia="Times New Roman"/>
          <w:lang w:eastAsia="ru-RU"/>
        </w:rPr>
        <w:br/>
      </w:r>
      <w:hyperlink w:anchor="_Утро" w:tooltip="Ссылка на Главу 3" w:history="1">
        <w:r w:rsidR="00087141" w:rsidRPr="00CD3856">
          <w:rPr>
            <w:rStyle w:val="a4"/>
            <w:rFonts w:eastAsia="Times New Roman"/>
            <w:lang w:eastAsia="ru-RU"/>
          </w:rPr>
          <w:t>Глава 3</w:t>
        </w:r>
      </w:hyperlink>
      <w:r w:rsidR="00EF1596">
        <w:rPr>
          <w:rFonts w:eastAsia="Times New Roman"/>
          <w:lang w:eastAsia="ru-RU"/>
        </w:rPr>
        <w:br/>
      </w:r>
      <w:hyperlink w:anchor="_Пир!" w:tooltip="Написано - от 3-х глав. Для задания - нужна 4-ая глава. Вот, ведет к новой главе." w:history="1">
        <w:r w:rsidR="00EF1596" w:rsidRPr="00EF1596">
          <w:rPr>
            <w:rStyle w:val="a4"/>
            <w:rFonts w:eastAsia="Times New Roman"/>
            <w:lang w:eastAsia="ru-RU"/>
          </w:rPr>
          <w:t>Глава</w:t>
        </w:r>
        <w:r w:rsidR="00EF1596" w:rsidRPr="00EF1596">
          <w:rPr>
            <w:rStyle w:val="a4"/>
            <w:rFonts w:eastAsia="Times New Roman"/>
            <w:lang w:eastAsia="ru-RU"/>
          </w:rPr>
          <w:t xml:space="preserve"> </w:t>
        </w:r>
        <w:r w:rsidR="00EF1596" w:rsidRPr="00EF1596">
          <w:rPr>
            <w:rStyle w:val="a4"/>
            <w:rFonts w:eastAsia="Times New Roman"/>
            <w:lang w:eastAsia="ru-RU"/>
          </w:rPr>
          <w:t>4</w:t>
        </w:r>
      </w:hyperlink>
      <w:r w:rsidR="007E06A8">
        <w:rPr>
          <w:rFonts w:eastAsia="Times New Roman"/>
          <w:lang w:eastAsia="ru-RU"/>
        </w:rPr>
        <w:br/>
      </w:r>
      <w:hyperlink r:id="rId7" w:tooltip="Ссылка на 6-ую лабораторную работу" w:history="1">
        <w:r w:rsidR="007E06A8" w:rsidRPr="007E06A8">
          <w:rPr>
            <w:rStyle w:val="a4"/>
            <w:rFonts w:eastAsia="Times New Roman"/>
            <w:lang w:eastAsia="ru-RU"/>
          </w:rPr>
          <w:t>Лабораторная работа №6</w:t>
        </w:r>
        <w:bookmarkEnd w:id="0"/>
      </w:hyperlink>
      <w:r w:rsidR="000E38E7">
        <w:rPr>
          <w:rFonts w:eastAsia="Times New Roman"/>
          <w:lang w:eastAsia="ru-RU"/>
        </w:rPr>
        <w:t xml:space="preserve"> </w:t>
      </w:r>
    </w:p>
    <w:p w14:paraId="66FB196B" w14:textId="77777777" w:rsidR="00DD285F" w:rsidRDefault="00DD285F" w:rsidP="00087141">
      <w:pPr>
        <w:pStyle w:val="1"/>
        <w:jc w:val="right"/>
        <w:rPr>
          <w:rFonts w:eastAsia="Times New Roman"/>
          <w:lang w:eastAsia="ru-RU"/>
        </w:rPr>
      </w:pPr>
      <w:bookmarkStart w:id="1" w:name="_Начало_сказки"/>
      <w:bookmarkStart w:id="2" w:name="_Toc116998856"/>
      <w:bookmarkEnd w:id="1"/>
      <w:r>
        <w:rPr>
          <w:rFonts w:eastAsia="Times New Roman"/>
          <w:lang w:eastAsia="ru-RU"/>
        </w:rPr>
        <w:t>Начало сказки</w:t>
      </w:r>
      <w:bookmarkEnd w:id="2"/>
    </w:p>
    <w:p w14:paraId="4A0B160E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некотором царстве, в некотором государстве жил-был царь, и было у него три сына. Младшего звали Иван-царевич.</w:t>
      </w:r>
    </w:p>
    <w:p w14:paraId="2659FE6A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Позвал однажды царь сыновей и говорит им:</w:t>
      </w:r>
    </w:p>
    <w:p w14:paraId="6581EE7D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Дети мои милые, вы теперь все на возрасте, пора вам и о невестах подумать!</w:t>
      </w:r>
    </w:p>
    <w:p w14:paraId="44A72446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За кого же нам, батюшка, посвататься?</w:t>
      </w:r>
    </w:p>
    <w:p w14:paraId="5B277CBA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А вы возьмите по стреле, натяните свои тугие луки и пустите стрелы в разные стороны. Где стрела упадет — там и сватайтесь.</w:t>
      </w:r>
    </w:p>
    <w:p w14:paraId="14E8C99C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Вышли братья на широкий отцовский двор, натянули свои тугие луки и выстрелили.</w:t>
      </w:r>
    </w:p>
    <w:p w14:paraId="418B1793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Пустил стрелу старший брат. Упала стрела на боярский двор, и подняла ее боярская дочь.</w:t>
      </w:r>
    </w:p>
    <w:p w14:paraId="10143B32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Пустил стрелу средний брат — полетела стрела к богатому купцу во двор. Подняла ее купеческая дочь.</w:t>
      </w:r>
    </w:p>
    <w:p w14:paraId="732FAA01" w14:textId="77777777" w:rsidR="007E06A8" w:rsidRDefault="00DD285F" w:rsidP="007E06A8">
      <w:pPr>
        <w:keepNext/>
        <w:spacing w:after="300" w:line="240" w:lineRule="auto"/>
        <w:jc w:val="right"/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Пустил стрелу Иван-царевич — полетела его стрела прямо в топкое болото, и подняла ее лягушка-квакушка…</w:t>
      </w:r>
      <w:r w:rsidRPr="00DD285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5B5C67FC" wp14:editId="030E0FCF">
            <wp:extent cx="5850187" cy="2482850"/>
            <wp:effectExtent l="0" t="0" r="0" b="0"/>
            <wp:docPr id="4" name="Рисунок 4" descr="Царевна-лягуш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аревна-лягуш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31" cy="24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D517" w14:textId="77777777" w:rsidR="00DD285F" w:rsidRPr="00DD285F" w:rsidRDefault="007E06A8" w:rsidP="007E06A8">
      <w:pPr>
        <w:pStyle w:val="a6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SEQ Рисунок \* ROMAN </w:instrTex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>
        <w:t xml:space="preserve"> Стрела в пруду</w:t>
      </w:r>
    </w:p>
    <w:p w14:paraId="5690760C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Старшие братья как пошли искать свои стрелы, сразу их нашли: один — в боярском тереме, другой — на купеческом дворе. А Иван-царевич долго не мог найти свою стрелу. Два дня ходил он по лесам и по горам, а на третий день зашел в топкое болото. Смотрит — сидит там лягушка-квакушка, его стрелу держит.</w:t>
      </w:r>
    </w:p>
    <w:p w14:paraId="7F0D8804" w14:textId="77777777" w:rsidR="007E06A8" w:rsidRDefault="00DD285F" w:rsidP="007E06A8">
      <w:pPr>
        <w:keepNext/>
        <w:spacing w:after="300" w:line="240" w:lineRule="auto"/>
        <w:jc w:val="right"/>
      </w:pPr>
      <w:r w:rsidRPr="00DD285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D8122D5" wp14:editId="6E222CC8">
            <wp:extent cx="6248693" cy="5886450"/>
            <wp:effectExtent l="0" t="0" r="0" b="0"/>
            <wp:docPr id="3" name="Рисунок 3" descr="Царевна-лягушка, фот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Царевна-лягушка, фото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61" cy="589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039B" w14:textId="77777777" w:rsidR="00DD285F" w:rsidRPr="00DD285F" w:rsidRDefault="007E06A8" w:rsidP="007E06A8">
      <w:pPr>
        <w:pStyle w:val="a6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SEQ Рисунок \* ROMAN </w:instrTex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t>II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>
        <w:t xml:space="preserve"> Царевич</w:t>
      </w:r>
    </w:p>
    <w:p w14:paraId="2B1F186B" w14:textId="77777777" w:rsid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Иван-царевич хотел было бежать и отступиться от своей находки, а лягушка и говорит:</w:t>
      </w:r>
    </w:p>
    <w:p w14:paraId="62F882CE" w14:textId="77777777" w:rsidR="00DD285F" w:rsidRPr="00DD285F" w:rsidRDefault="00DD285F" w:rsidP="00087141">
      <w:pPr>
        <w:pStyle w:val="1"/>
        <w:jc w:val="right"/>
        <w:rPr>
          <w:rFonts w:eastAsia="Times New Roman"/>
          <w:lang w:eastAsia="ru-RU"/>
        </w:rPr>
      </w:pPr>
      <w:bookmarkStart w:id="3" w:name="_Диалог_с_Лягушкой"/>
      <w:bookmarkStart w:id="4" w:name="_Toc116998857"/>
      <w:bookmarkEnd w:id="3"/>
      <w:r>
        <w:rPr>
          <w:rFonts w:eastAsia="Times New Roman"/>
          <w:lang w:eastAsia="ru-RU"/>
        </w:rPr>
        <w:t>Диалог с Лягушкой</w:t>
      </w:r>
      <w:bookmarkEnd w:id="4"/>
    </w:p>
    <w:p w14:paraId="72BF130B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— КВА-КВА, ИВАН-ЦАРЕВИЧ! ПОДИ КО МНЕ, БЕРИ СВОЮ СТРЕЛУ, А МЕНЯ ВОЗЬМИ </w:t>
      </w:r>
      <w:ins w:id="5" w:author="Kaliguri" w:date="2022-10-18T15:28:00Z">
        <w:r w:rsidR="00570528">
          <w:rPr>
            <w:rStyle w:val="af1"/>
            <w:rFonts w:ascii="Arial" w:eastAsia="Times New Roman" w:hAnsi="Arial" w:cs="Arial"/>
            <w:color w:val="000000"/>
            <w:sz w:val="21"/>
            <w:szCs w:val="21"/>
            <w:lang w:eastAsia="ru-RU"/>
          </w:rPr>
          <w:footnoteReference w:id="1"/>
        </w:r>
      </w:ins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ЗАМУЖ.</w:t>
      </w:r>
    </w:p>
    <w:p w14:paraId="274A70A7" w14:textId="77777777" w:rsidR="007E06A8" w:rsidRDefault="00DD285F" w:rsidP="007E06A8">
      <w:pPr>
        <w:keepNext/>
        <w:spacing w:after="300" w:line="240" w:lineRule="auto"/>
        <w:jc w:val="right"/>
      </w:pPr>
      <w:r w:rsidRPr="00DD285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301CD89D" wp14:editId="5DAEBE7F">
            <wp:extent cx="6375400" cy="2753478"/>
            <wp:effectExtent l="0" t="0" r="6350" b="8890"/>
            <wp:docPr id="2" name="Рисунок 2" descr="Царевна-лягушка, фото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аревна-лягушка, фото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30" cy="275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809F" w14:textId="77777777" w:rsidR="00DD285F" w:rsidRPr="00DD285F" w:rsidRDefault="007E06A8" w:rsidP="007E06A8">
      <w:pPr>
        <w:pStyle w:val="a6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begin"/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instrText xml:space="preserve"> SEQ Рисунок \* ROMAN </w:instrTex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t>III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fldChar w:fldCharType="end"/>
      </w:r>
      <w:r>
        <w:t xml:space="preserve"> Много </w:t>
      </w:r>
      <w:proofErr w:type="spellStart"/>
      <w:r>
        <w:t>Лягух</w:t>
      </w:r>
      <w:proofErr w:type="spellEnd"/>
    </w:p>
    <w:p w14:paraId="72E33850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bookmarkStart w:id="7" w:name="Царевич_опечалился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ОПЕЧАЛИЛСЯ ИВАН-ЦАРЕВИЧ И ОТВЕЧАЕТ</w:t>
      </w:r>
      <w:bookmarkEnd w:id="7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11F44C47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КАК ЖЕ Я ТЕБЯ ЗАМУЖ ВОЗЬМУ? МЕНЯ ЛЮДИ ЗАСМЕЮТ!</w:t>
      </w:r>
    </w:p>
    <w:p w14:paraId="641EF2F8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ВОЗ</w:t>
      </w: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ЬМИ, ИВАН-ЦАРЕВИЧ, ЖАЛЕТЬ НЕ БУДЕШЬ!</w:t>
      </w:r>
    </w:p>
    <w:p w14:paraId="125BF042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ПОДУМАЛ-ПОДУМАЛ ИВАН-ЦАРЕВИЧ, ВЗЯЛ ЛЯГУШКУ-КВАКУШКУ, ЗАВЕРНУЛ ЕЕ В ПЛАТОЧЕК И ПРИНЕС В СВОЕ ЦАРСТВО-ГОСУДАРСТВО.</w:t>
      </w:r>
    </w:p>
    <w:p w14:paraId="6C1CD77C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ПРИШЛИ СТАРШИЕ БРАТЬЯ К ОТЦУ, РАССКАЗЫВАЮТ, КУДА ЧЬЯ СТРЕЛА ПОПАЛА.</w:t>
      </w:r>
    </w:p>
    <w:p w14:paraId="2983A323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РАССКАЗАЛ И ИВАН-ЦАРЕВИЧ. СТАЛИ БРАТЬЯ НАД НИМ СМЕЯТЬСЯ, А ОТЕЦ ГОВОРИТ:</w:t>
      </w:r>
    </w:p>
    <w:p w14:paraId="3A164F8E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БЕРИ КВАКУШКУ, НИЧЕГО НЕ ПОДЕЛАЕШЬ!</w:t>
      </w:r>
    </w:p>
    <w:p w14:paraId="04F6CC43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ВОТ СЫГРАЛИ ТРИ СВАДЬБЫ, ПОЖЕНИЛИСЬ ЦАРЕВИЧИ: СТАРШИЙ ЦАРЕВИЧ — НА БОЯРЫШНЕ, СРЕДНИЙ — НА КУПЕЧЕСКОЙ ДОЧЕРИ, А ИВАН-ЦАРЕВИЧ — НА ЛЯГУШКЕ-КВАКУШКЕ.</w:t>
      </w:r>
    </w:p>
    <w:p w14:paraId="0B06D95F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ДРУГОЙ ДЕНЬ ПОСЛЕ СВАДЬБЫ ПРИЗВАЛ ЦАРЬ СВОИХ СЫНОВЕЙ И ГОВОРИТ:</w:t>
      </w:r>
    </w:p>
    <w:p w14:paraId="20CDB960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НУ, СЫНКИ МОИ ДОРОГИЕ, ТЕПЕРЬ ВЫ ВСЕ ТРОЕ ЖЕНАТЫ. ХОЧЕТСЯ МНЕ УЗНАТЬ, УМЕЮТ ЛИ ВАШИ ЖЕНЫ ХЛЕБЫ ПЕЧЬ. ПУСТЬ ОНИ К УТРУ ИСПЕКУТ МНЕ ПО КАРАВАЮ ХЛЕБА.</w:t>
      </w:r>
    </w:p>
    <w:p w14:paraId="0F4D63A1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ПОКЛОНИЛИСЬ ЦАРЕВИЧИ ОТЦУ И ПОШЛИ. ВОРОТИЛСЯ ИВАН-ЦАРЕВИЧ В СВОИ ПАЛАТЫ НЕВЕСЕЛ, НИЖЕ ПЛЕЧ БУЙНУ ГОЛОВУ ПОВЕСИЛ.</w:t>
      </w:r>
    </w:p>
    <w:p w14:paraId="26F3E378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— КВА-КВА, ИВАН-ЦАРЕВИЧ, — ГОВОРИТ ЛЯГУШКА-КВАКУШКА, — ЧТО ТЫ ТАК </w:t>
      </w:r>
      <w:ins w:id="8" w:author="Kaliguri" w:date="2022-10-18T15:28:00Z">
        <w:r w:rsidR="00570528">
          <w:rPr>
            <w:rStyle w:val="af1"/>
            <w:rFonts w:ascii="Arial" w:eastAsia="Times New Roman" w:hAnsi="Arial" w:cs="Arial"/>
            <w:color w:val="000000"/>
            <w:sz w:val="21"/>
            <w:szCs w:val="21"/>
            <w:lang w:eastAsia="ru-RU"/>
          </w:rPr>
          <w:footnoteReference w:id="2"/>
        </w:r>
      </w:ins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ОПЕЧАЛИЛСЯ? ИЛИ УСЛЫШАЛ ОТ СВОЕГО ОТЦА СЛОВО НЕЛАСКОВОЕ?</w:t>
      </w:r>
    </w:p>
    <w:p w14:paraId="756A2D1C" w14:textId="77777777" w:rsidR="00DD285F" w:rsidRPr="00DD285F" w:rsidRDefault="007E06A8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F0893" wp14:editId="08889B3D">
                <wp:simplePos x="0" y="0"/>
                <wp:positionH relativeFrom="column">
                  <wp:posOffset>-327025</wp:posOffset>
                </wp:positionH>
                <wp:positionV relativeFrom="paragraph">
                  <wp:posOffset>4679950</wp:posOffset>
                </wp:positionV>
                <wp:extent cx="49441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E7EA5" w14:textId="77777777" w:rsidR="007E06A8" w:rsidRPr="0064054C" w:rsidRDefault="007E06A8" w:rsidP="007E06A8">
                            <w:pPr>
                              <w:pStyle w:val="a6"/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instrText xml:space="preserve"> SEQ Рисунок \* ROMAN </w:instrTex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IV</w:t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fldChar w:fldCharType="end"/>
                            </w:r>
                            <w:r>
                              <w:t xml:space="preserve"> Большая </w:t>
                            </w:r>
                            <w:proofErr w:type="spellStart"/>
                            <w:r>
                              <w:t>Лягуха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F089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25.75pt;margin-top:368.5pt;width:389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" stroked="f">
                <v:textbox style="mso-fit-shape-to-text:t" inset="0,0,0,0">
                  <w:txbxContent>
                    <w:p w14:paraId="3FCE7EA5" w14:textId="77777777" w:rsidR="007E06A8" w:rsidRPr="0064054C" w:rsidRDefault="007E06A8" w:rsidP="007E06A8">
                      <w:pPr>
                        <w:pStyle w:val="a6"/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instrText xml:space="preserve"> SEQ Рисунок \* ROMAN </w:instrTex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t>IV</w:t>
                      </w:r>
                      <w:r>
                        <w:rPr>
                          <w:rFonts w:ascii="Arial" w:eastAsia="Times New Roman" w:hAnsi="Arial" w:cs="Arial"/>
                          <w:noProof/>
                          <w:color w:val="000000"/>
                          <w:sz w:val="21"/>
                          <w:szCs w:val="21"/>
                        </w:rPr>
                        <w:fldChar w:fldCharType="end"/>
                      </w:r>
                      <w:r>
                        <w:t xml:space="preserve"> Большая </w:t>
                      </w:r>
                      <w:proofErr w:type="spellStart"/>
                      <w:r>
                        <w:t>Лягуха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DD285F" w:rsidRPr="00DD285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 wp14:anchorId="7BB83099" wp14:editId="642D5BAF">
            <wp:simplePos x="0" y="0"/>
            <wp:positionH relativeFrom="page">
              <wp:posOffset>753110</wp:posOffset>
            </wp:positionH>
            <wp:positionV relativeFrom="paragraph">
              <wp:posOffset>0</wp:posOffset>
            </wp:positionV>
            <wp:extent cx="4944110" cy="4622800"/>
            <wp:effectExtent l="0" t="0" r="8890" b="6350"/>
            <wp:wrapThrough wrapText="bothSides">
              <wp:wrapPolygon edited="0">
                <wp:start x="0" y="0"/>
                <wp:lineTo x="0" y="21541"/>
                <wp:lineTo x="21556" y="21541"/>
                <wp:lineTo x="21556" y="0"/>
                <wp:lineTo x="0" y="0"/>
              </wp:wrapPolygon>
            </wp:wrapThrough>
            <wp:docPr id="1" name="Рисунок 1" descr="Царевна-лягушка, фото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Царевна-лягушка, фото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141"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КАК МНЕ НЕ ПЕЧАЛИТЬСЯ! — ОТВЕЧАЕТ ИВАН-ЦАРЕВИЧ. — ПРИКАЗАЛ МОЙ БАТЮШКА, ЧТОБЫ ТЫ САМА ИСПЕКЛА К УТРУ КАРАВАЙ ХЛЕБА…</w:t>
      </w:r>
    </w:p>
    <w:p w14:paraId="0551860F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НЕ ТУЖИ, ИВАН-ЦАРЕВИЧ! ЛОЖИСЬ-КА ЛУЧШЕ СПАТЬ-ПОЧИВАТЬ: УТРО ВЕЧЕРА МУДРЕНЕЕ!</w:t>
      </w:r>
    </w:p>
    <w:p w14:paraId="23909CBB" w14:textId="77777777" w:rsidR="00DD285F" w:rsidRP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УЛОЖИЛА КВАКУШКА ЦАРЕВИЧА СПАТЬ, А САМА СБРОСИЛА С СЕБЯ ЛЯГУШЕЧЬЮ КОЖУ И ОБЕРНУЛАСЬ КРАСНОЙ ДЕВИЦЕЙ ВАСИЛИСОЙ ПРЕМУДРОЙ — ТАКОЙ КРАСАВИЦЕЙ, ЧТО НИ В СКАЗКЕ СКАЗАТЬ, НИ ПЕРОМ ОПИСАТЬ!</w:t>
      </w:r>
    </w:p>
    <w:p w14:paraId="7DD97D02" w14:textId="77777777" w:rsidR="00DD285F" w:rsidRDefault="00087141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ВЗЯЛА ОНА ЧАСТЫЕ РЕШЕТА, МЕЛКИЕ СИТА, ПРОСЕЯЛА МУКУ ПШЕНИЧНУЮ, ЗАМЕСИЛА ТЕСТО БЕЛОЕ, ИСПЕКЛА КАРАВАЙ — РЫХЛЫЙ ДА МЯГКИЙ, ИЗУКРАСИЛА КАРАВАЙ РАЗНЫМИ УЗОРАМИ МУДРЕНЫМИ: ПО БОКАМ — ГОРОДА С ДВОРЦАМИ, САДАМИ ДА БАШНЯМИ, СВЕРХУ — ПТИЦЫ ЛЕТУЧИЕ, СНИЗУ — ЗВЕРИ РЫСКУЧИЕ…</w:t>
      </w:r>
    </w:p>
    <w:p w14:paraId="1B9DB615" w14:textId="77777777" w:rsidR="00DD285F" w:rsidRPr="00DD285F" w:rsidRDefault="00DD285F" w:rsidP="00087141">
      <w:pPr>
        <w:pStyle w:val="1"/>
        <w:jc w:val="right"/>
        <w:rPr>
          <w:rFonts w:eastAsia="Times New Roman"/>
          <w:lang w:eastAsia="ru-RU"/>
        </w:rPr>
      </w:pPr>
      <w:bookmarkStart w:id="10" w:name="_Утро"/>
      <w:bookmarkStart w:id="11" w:name="_Toc116998858"/>
      <w:bookmarkEnd w:id="10"/>
      <w:r>
        <w:rPr>
          <w:rFonts w:eastAsia="Times New Roman"/>
          <w:lang w:eastAsia="ru-RU"/>
        </w:rPr>
        <w:t>Утро</w:t>
      </w:r>
      <w:bookmarkEnd w:id="11"/>
      <w:r>
        <w:rPr>
          <w:rFonts w:eastAsia="Times New Roman"/>
          <w:lang w:eastAsia="ru-RU"/>
        </w:rPr>
        <w:t xml:space="preserve"> </w:t>
      </w:r>
    </w:p>
    <w:p w14:paraId="0C5EFCF4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commentRangeStart w:id="12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Утром будит квакушка Ивана-царевича:</w:t>
      </w:r>
    </w:p>
    <w:p w14:paraId="331ACE65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Пора, Иван-царевич, вставай, каравай неси!</w:t>
      </w:r>
    </w:p>
    <w:p w14:paraId="266CC38C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Положила каравай на золотое блюдо, проводила Ивана-царевича к отцу.</w:t>
      </w:r>
    </w:p>
    <w:p w14:paraId="359696F2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Пришли и старшие братья, принесли свои караваи, только у них и посмотреть не на что: у боярской дочки хлеб подгорел, у купеческой — сырой да кособокий получился.</w:t>
      </w:r>
    </w:p>
    <w:p w14:paraId="6D298785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Царь сначала принял каравай у старшего царевича, взглянул на него и приказал отнести псам дворовым.</w:t>
      </w:r>
    </w:p>
    <w:p w14:paraId="6D40EFB3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Принял у среднего, взглянул и сказал:</w:t>
      </w:r>
    </w:p>
    <w:p w14:paraId="6F38A5ED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Такой каравай только от большой нужды есть будешь!</w:t>
      </w:r>
    </w:p>
    <w:p w14:paraId="6B4277B2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Дошла очередь и до Ивана-царевича. Принял царь от него каравай и сказал:</w:t>
      </w:r>
    </w:p>
    <w:p w14:paraId="6FF6D894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Вот этот хлеб только в большие праздники есть!</w:t>
      </w:r>
    </w:p>
    <w:p w14:paraId="6BDF9BC6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тут же дал сыновьям новый приказ:</w:t>
      </w:r>
    </w:p>
    <w:p w14:paraId="7C67FE6D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Хочется мне знать, как умеют ваши жены рукодельничать. Возьмите шелку, золота и серебра, и пусть они своими руками за ночь выткут мне по ковру!</w:t>
      </w:r>
    </w:p>
    <w:p w14:paraId="3C989369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Вернулись старшие царевичи к своим женам, передали им царский приказ. Стали жены кликать мамушек, нянюшек и красных девушек — чтобы пособили им ткать ковры. Тотчас мамушки, нянюшки да красные девушки собрались и принялись ковры ткать да вышивать — кто серебром, кто золотом, кто шелком.</w:t>
      </w:r>
    </w:p>
    <w:p w14:paraId="445BE7B4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А Иван-царевич воротился домой </w:t>
      </w:r>
      <w:proofErr w:type="spellStart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невесел</w:t>
      </w:r>
      <w:proofErr w:type="spellEnd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ниже плеч </w:t>
      </w:r>
      <w:proofErr w:type="spellStart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буйну</w:t>
      </w:r>
      <w:proofErr w:type="spellEnd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голову повесил.</w:t>
      </w:r>
    </w:p>
    <w:p w14:paraId="14D4C5F3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gramStart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Ква-ква, Иван-царевич</w:t>
      </w:r>
      <w:proofErr w:type="gramEnd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— говорит лягушка-квакушка, — почему так печалишься? Или услышал от отца своего слово недоброе?</w:t>
      </w:r>
    </w:p>
    <w:p w14:paraId="41BAC1C9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Как мне не кручиниться! — отвечает Иван-царевич. — Батюшка приказал за одну ночь соткать ему ковер узорчатый!</w:t>
      </w:r>
    </w:p>
    <w:p w14:paraId="34A912F0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Не тужи, Иван-царевич! Ложись-ка лучше спать-почивать: утро вечера мудренее!</w:t>
      </w:r>
    </w:p>
    <w:p w14:paraId="55484FA3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Уложила его квакушка спать, а сама сбросила с себя лягушечью кожу, обернулась красной девицей Василисой Премудрой и стала ковер ткать. Где кольнет иглой раз — цветок зацветет, где кольнет другой раз — хитрые узоры идут, где кольнет </w:t>
      </w:r>
      <w:proofErr w:type="spellStart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</w:t>
      </w:r>
      <w:proofErr w:type="spellEnd"/>
      <w:ins w:id="13" w:author="Kaliguri" w:date="2022-10-18T15:27:00Z">
        <w:r w:rsidR="00570528">
          <w:rPr>
            <w:rStyle w:val="af1"/>
            <w:rFonts w:ascii="Arial" w:eastAsia="Times New Roman" w:hAnsi="Arial" w:cs="Arial"/>
            <w:color w:val="000000"/>
            <w:sz w:val="21"/>
            <w:szCs w:val="21"/>
            <w:lang w:eastAsia="ru-RU"/>
          </w:rPr>
          <w:footnoteReference w:id="3"/>
        </w:r>
      </w:ins>
      <w:proofErr w:type="spellStart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тий</w:t>
      </w:r>
      <w:proofErr w:type="spellEnd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— птицы летят…</w:t>
      </w:r>
    </w:p>
    <w:p w14:paraId="522400DF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Солнышко еще не взошло, а ковер уж готов.</w:t>
      </w:r>
    </w:p>
    <w:p w14:paraId="4A4250FD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Вот пришли все три брата к царю, принесли каждый свой ковер. Царь прежде взял ковер у старшего царевича, посмотрел и молвил:</w:t>
      </w:r>
    </w:p>
    <w:p w14:paraId="6D29DBEA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Этим ковром только от дождя лошадей покрывать!</w:t>
      </w:r>
    </w:p>
    <w:p w14:paraId="79E69052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Принял от среднего, посмотрел и сказал:</w:t>
      </w:r>
    </w:p>
    <w:p w14:paraId="1D3BA4C9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Только у ворот его стелить!</w:t>
      </w:r>
    </w:p>
    <w:p w14:paraId="142D6466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Принял от Ивана-царевича, взглянул и сказал:</w:t>
      </w:r>
    </w:p>
    <w:p w14:paraId="2C716B6E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А вот этот ковер в моей горнице по большим праздникам расстилать!</w:t>
      </w:r>
    </w:p>
    <w:p w14:paraId="163334A7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тут же отдал царь новый приказ, чтобы все три царевича явились к нему на пир со своими женами: хочет царь посмотреть, которая из них лучше пляшет.</w:t>
      </w:r>
    </w:p>
    <w:p w14:paraId="4577AE67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Отправились царевичи к своим женам.</w:t>
      </w:r>
    </w:p>
    <w:p w14:paraId="1B6A870D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Идет Иван-царевич, печалится, сам думает: «Как поведу я мою квакушку на царский пир?..»</w:t>
      </w:r>
    </w:p>
    <w:p w14:paraId="60CBCB32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Пришел он домой невеселый. Спрашивает его квакушка:</w:t>
      </w:r>
    </w:p>
    <w:p w14:paraId="053F3654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 xml:space="preserve">— Что опять, Иван-царевич, </w:t>
      </w:r>
      <w:proofErr w:type="spellStart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невесел</w:t>
      </w:r>
      <w:proofErr w:type="spellEnd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ниже плеч </w:t>
      </w:r>
      <w:proofErr w:type="spellStart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буйну</w:t>
      </w:r>
      <w:proofErr w:type="spellEnd"/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голову повесил? О чем запечалился?</w:t>
      </w:r>
    </w:p>
    <w:p w14:paraId="6513DCFA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Как мне не печалиться! — говорит Иван-царевич. — Батюшка приказал, чтобы я тебя завтра к нему на пир привез…</w:t>
      </w:r>
    </w:p>
    <w:p w14:paraId="46113FF5" w14:textId="77777777" w:rsidR="00DD285F" w:rsidRPr="00DD285F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Не горюй, Иван-царевич! Ложись-ка да спи: утро вечера мудренее!</w:t>
      </w:r>
    </w:p>
    <w:p w14:paraId="1ECF6B61" w14:textId="77777777" w:rsidR="00242901" w:rsidRDefault="00DD285F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D285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другой день, как пришло время ехать на пир, квакушка и говорит царевичу:</w:t>
      </w:r>
      <w:commentRangeEnd w:id="12"/>
      <w:r w:rsidR="00EF1596">
        <w:rPr>
          <w:rStyle w:val="a8"/>
        </w:rPr>
        <w:commentReference w:id="12"/>
      </w:r>
      <w:hyperlink r:id="rId14" w:history="1">
        <w:r w:rsidRPr="00DD285F">
          <w:rPr>
            <w:rFonts w:ascii="Arial" w:eastAsia="Times New Roman" w:hAnsi="Arial" w:cs="Arial"/>
            <w:color w:val="909090"/>
            <w:sz w:val="21"/>
            <w:szCs w:val="21"/>
            <w:lang w:eastAsia="ru-RU"/>
          </w:rPr>
          <w:br/>
        </w:r>
      </w:hyperlink>
    </w:p>
    <w:p w14:paraId="165725C2" w14:textId="77777777" w:rsidR="00EF1596" w:rsidRDefault="00EF1596" w:rsidP="00EF1596">
      <w:pPr>
        <w:pStyle w:val="1"/>
        <w:rPr>
          <w:rFonts w:eastAsia="Times New Roman"/>
          <w:lang w:eastAsia="ru-RU"/>
        </w:rPr>
      </w:pPr>
      <w:bookmarkStart w:id="15" w:name="_Toc116998859"/>
      <w:bookmarkStart w:id="16" w:name="_Пир!"/>
      <w:bookmarkEnd w:id="16"/>
      <w:r>
        <w:rPr>
          <w:rFonts w:eastAsia="Times New Roman"/>
          <w:lang w:eastAsia="ru-RU"/>
        </w:rPr>
        <w:t>Пир!</w:t>
      </w:r>
      <w:bookmarkEnd w:id="15"/>
    </w:p>
    <w:p w14:paraId="28503BD3" w14:textId="77777777" w:rsidR="00EF1596" w:rsidRDefault="00EF1596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2913D7E8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Ну, Иван-царевич, отправляйся один на царский пир, а я вслед за тобой буду. Как услышишь стук да гром — не пугайся, скажи: «Это, видно, моя лягушонка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коробчонке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едет!»</w:t>
      </w:r>
    </w:p>
    <w:p w14:paraId="794EB958" w14:textId="5E511E3D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Пошел Иван-царевич к царю на пир </w:t>
      </w:r>
      <w:proofErr w:type="spellStart"/>
      <w:ins w:id="17" w:author="Kaliguri" w:date="2022-10-18T15:34:00Z">
        <w:r w:rsidR="00516A76">
          <w:rPr>
            <w:rFonts w:ascii="Arial" w:hAnsi="Arial" w:cs="Arial"/>
            <w:color w:val="000000"/>
            <w:sz w:val="21"/>
            <w:szCs w:val="21"/>
          </w:rPr>
          <w:t>а</w:t>
        </w:r>
      </w:ins>
      <w:del w:id="18" w:author="Kaliguri" w:date="2022-10-18T15:34:00Z">
        <w:r w:rsidDel="00516A76">
          <w:rPr>
            <w:rFonts w:ascii="Arial" w:hAnsi="Arial" w:cs="Arial"/>
            <w:color w:val="000000"/>
            <w:sz w:val="21"/>
            <w:szCs w:val="21"/>
          </w:rPr>
          <w:delText>о</w:delText>
        </w:r>
      </w:del>
      <w:r>
        <w:rPr>
          <w:rFonts w:ascii="Arial" w:hAnsi="Arial" w:cs="Arial"/>
          <w:color w:val="000000"/>
          <w:sz w:val="21"/>
          <w:szCs w:val="21"/>
        </w:rPr>
        <w:t>дин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C294B8B" w14:textId="69020364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А старшие братья явились во дворец со своими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</w:t>
      </w:r>
      <w:ins w:id="19" w:author="Kaliguri" w:date="2022-10-18T15:35:00Z">
        <w:r w:rsidR="00516A76">
          <w:rPr>
            <w:rFonts w:ascii="Arial" w:hAnsi="Arial" w:cs="Arial"/>
            <w:color w:val="000000"/>
            <w:sz w:val="21"/>
            <w:szCs w:val="21"/>
          </w:rPr>
          <w:t>о</w:t>
        </w:r>
      </w:ins>
      <w:del w:id="20" w:author="Kaliguri" w:date="2022-10-18T15:35:00Z">
        <w:r w:rsidDel="00516A76">
          <w:rPr>
            <w:rFonts w:ascii="Arial" w:hAnsi="Arial" w:cs="Arial"/>
            <w:color w:val="000000"/>
            <w:sz w:val="21"/>
            <w:szCs w:val="21"/>
          </w:rPr>
          <w:delText>е</w:delText>
        </w:r>
      </w:del>
      <w:r>
        <w:rPr>
          <w:rFonts w:ascii="Arial" w:hAnsi="Arial" w:cs="Arial"/>
          <w:color w:val="000000"/>
          <w:sz w:val="21"/>
          <w:szCs w:val="21"/>
        </w:rPr>
        <w:t>нами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разодетыми, разубранными. Стоят да над Иваном-царевичем посмеиваются:</w:t>
      </w:r>
    </w:p>
    <w:p w14:paraId="374406F6" w14:textId="100D2C41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Что же ты, брат, без жены пришел?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</w:t>
      </w:r>
      <w:ins w:id="21" w:author="Kaliguri" w:date="2022-10-18T15:35:00Z">
        <w:r w:rsidR="00516A76">
          <w:rPr>
            <w:rFonts w:ascii="Arial" w:hAnsi="Arial" w:cs="Arial"/>
            <w:color w:val="000000"/>
            <w:sz w:val="21"/>
            <w:szCs w:val="21"/>
          </w:rPr>
          <w:t>а</w:t>
        </w:r>
      </w:ins>
      <w:del w:id="22" w:author="Kaliguri" w:date="2022-10-18T15:35:00Z">
        <w:r w:rsidDel="00516A76">
          <w:rPr>
            <w:rFonts w:ascii="Arial" w:hAnsi="Arial" w:cs="Arial"/>
            <w:color w:val="000000"/>
            <w:sz w:val="21"/>
            <w:szCs w:val="21"/>
          </w:rPr>
          <w:delText>о</w:delText>
        </w:r>
      </w:del>
      <w:r>
        <w:rPr>
          <w:rFonts w:ascii="Arial" w:hAnsi="Arial" w:cs="Arial"/>
          <w:color w:val="000000"/>
          <w:sz w:val="21"/>
          <w:szCs w:val="21"/>
        </w:rPr>
        <w:t>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бы в платочке ее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</w:t>
      </w:r>
      <w:ins w:id="23" w:author="Kaliguri" w:date="2022-10-18T15:36:00Z">
        <w:r w:rsidR="006F11F5">
          <w:rPr>
            <w:rFonts w:ascii="Arial" w:hAnsi="Arial" w:cs="Arial"/>
            <w:color w:val="000000"/>
            <w:sz w:val="21"/>
            <w:szCs w:val="21"/>
          </w:rPr>
          <w:t>Е</w:t>
        </w:r>
      </w:ins>
      <w:del w:id="24" w:author="Kaliguri" w:date="2022-10-18T15:36:00Z">
        <w:r w:rsidDel="006F11F5">
          <w:rPr>
            <w:rFonts w:ascii="Arial" w:hAnsi="Arial" w:cs="Arial"/>
            <w:color w:val="000000"/>
            <w:sz w:val="21"/>
            <w:szCs w:val="21"/>
          </w:rPr>
          <w:delText>и</w:delText>
        </w:r>
      </w:del>
      <w:r>
        <w:rPr>
          <w:rFonts w:ascii="Arial" w:hAnsi="Arial" w:cs="Arial"/>
          <w:color w:val="000000"/>
          <w:sz w:val="21"/>
          <w:szCs w:val="21"/>
        </w:rPr>
        <w:t>нес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дал бы нам всем послушать, как она квакает!</w:t>
      </w:r>
    </w:p>
    <w:p w14:paraId="47CBE1AF" w14:textId="5FD6B4E6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Вдруг поднялся стук да гром — весь дворец затрясся-зашатался. Все гости переполошились, повскакали со своих мест. А Иван-царевич говорит:</w:t>
      </w:r>
      <w:ins w:id="25" w:author="Kaliguri" w:date="2022-10-18T15:43:00Z">
        <w:r w:rsidR="006F11F5">
          <w:rPr>
            <w:rFonts w:ascii="Arial" w:hAnsi="Arial" w:cs="Arial"/>
            <w:color w:val="000000"/>
            <w:sz w:val="21"/>
            <w:szCs w:val="21"/>
          </w:rPr>
          <w:t xml:space="preserve"> аааа</w:t>
        </w:r>
      </w:ins>
      <w:bookmarkStart w:id="26" w:name="_GoBack"/>
      <w:bookmarkEnd w:id="26"/>
    </w:p>
    <w:p w14:paraId="739DDA00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Не бойтесь, гости дорогие! Это, видно, моя лягушонка в своей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коробчонке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едет!</w:t>
      </w:r>
    </w:p>
    <w:p w14:paraId="09C133A1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Подбежали все к окнам и видят: бегут скороходы, скачут гонцы, а вслед за ними едет золоченая карета, тройкой гнедых коней запряжена.</w:t>
      </w:r>
    </w:p>
    <w:p w14:paraId="53E66441" w14:textId="46E3E110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Подъехала карета к крыльцу,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</w:t>
      </w:r>
      <w:ins w:id="27" w:author="Kaliguri" w:date="2022-10-18T15:35:00Z">
        <w:r w:rsidR="00516A76">
          <w:rPr>
            <w:rFonts w:ascii="Arial" w:hAnsi="Arial" w:cs="Arial"/>
            <w:color w:val="000000"/>
            <w:sz w:val="21"/>
            <w:szCs w:val="21"/>
          </w:rPr>
          <w:t>и</w:t>
        </w:r>
      </w:ins>
      <w:del w:id="28" w:author="Kaliguri" w:date="2022-10-18T15:35:00Z">
        <w:r w:rsidDel="00516A76">
          <w:rPr>
            <w:rFonts w:ascii="Arial" w:hAnsi="Arial" w:cs="Arial"/>
            <w:color w:val="000000"/>
            <w:sz w:val="21"/>
            <w:szCs w:val="21"/>
          </w:rPr>
          <w:delText>ы</w:delText>
        </w:r>
      </w:del>
      <w:r>
        <w:rPr>
          <w:rFonts w:ascii="Arial" w:hAnsi="Arial" w:cs="Arial"/>
          <w:color w:val="000000"/>
          <w:sz w:val="21"/>
          <w:szCs w:val="21"/>
        </w:rPr>
        <w:t>шла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из нее Василиса Премудрая — сама как солнце ясное светится.</w:t>
      </w:r>
    </w:p>
    <w:p w14:paraId="48A0F75E" w14:textId="4CCDA3FB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</w:t>
      </w:r>
      <w:ins w:id="29" w:author="Kaliguri" w:date="2022-10-18T15:35:00Z">
        <w:r w:rsidR="00516A76">
          <w:rPr>
            <w:rFonts w:ascii="Arial" w:hAnsi="Arial" w:cs="Arial"/>
            <w:color w:val="000000"/>
            <w:sz w:val="21"/>
            <w:szCs w:val="21"/>
          </w:rPr>
          <w:t>е!</w:t>
        </w:r>
      </w:ins>
      <w:del w:id="30" w:author="Kaliguri" w:date="2022-10-18T15:35:00Z">
        <w:r w:rsidDel="00516A76">
          <w:rPr>
            <w:rFonts w:ascii="Arial" w:hAnsi="Arial" w:cs="Arial"/>
            <w:color w:val="000000"/>
            <w:sz w:val="21"/>
            <w:szCs w:val="21"/>
          </w:rPr>
          <w:delText>е</w:delText>
        </w:r>
      </w:del>
      <w:r>
        <w:rPr>
          <w:rFonts w:ascii="Arial" w:hAnsi="Arial" w:cs="Arial"/>
          <w:color w:val="000000"/>
          <w:sz w:val="21"/>
          <w:szCs w:val="21"/>
        </w:rPr>
        <w:t xml:space="preserve"> на нее дивятся, любуются, от удивления слова вымолвить не могут.</w:t>
      </w:r>
    </w:p>
    <w:p w14:paraId="623E9E3F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Взяла Василиса Премудрая Ивана-царевича за руки и повела за столы дубовые, за скатерти узорчатые…</w:t>
      </w:r>
    </w:p>
    <w:p w14:paraId="1749D392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Стали гости есть, пить, веселиться.</w:t>
      </w:r>
    </w:p>
    <w:p w14:paraId="0646451C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Василиса Премудрая из кубка пьет — не допивает, остатки себе за левый рукав выливает. Лебедя жареного ест — косточки за правый рукав бросает.</w:t>
      </w:r>
    </w:p>
    <w:p w14:paraId="50D5F812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Жены старших царевичей увидели это — и туда же: чего не допьют — в рукав льют, чего не доедят — в другой кладут. А к чему, зачем — того и сами не знают.</w:t>
      </w:r>
    </w:p>
    <w:p w14:paraId="3B9AAD85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Как встали гости из-за стола, заиграла музыка, начались пляски. Пошла Василиса Премудрая плясать с Иваном-царевичем. Махнула левым рукавом — стало озеро, махнула правым — поплыли по озеру белые лебеди. Царь и все гости диву дались. А как перестала она плясать, все исчезло: и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озеро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и лебеди.</w:t>
      </w:r>
    </w:p>
    <w:p w14:paraId="37FF9F22" w14:textId="77777777" w:rsidR="00EF1596" w:rsidRDefault="00EF1596" w:rsidP="00EF1596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Пошли плясать жены старших царевичей.</w:t>
      </w:r>
    </w:p>
    <w:customXmlInsRangeStart w:id="31" w:author="Kaliguri" w:date="2022-10-18T15:29:00Z"/>
    <w:sdt>
      <w:sdtPr>
        <w:id w:val="15716833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customXmlInsRangeEnd w:id="31"/>
        <w:p w14:paraId="21BAE405" w14:textId="6F51C3F0" w:rsidR="00194152" w:rsidRDefault="00194152">
          <w:pPr>
            <w:pStyle w:val="1"/>
            <w:rPr>
              <w:ins w:id="32" w:author="Kaliguri" w:date="2022-10-18T15:29:00Z"/>
            </w:rPr>
          </w:pPr>
          <w:ins w:id="33" w:author="Kaliguri" w:date="2022-10-18T15:29:00Z">
            <w:r>
              <w:t>Список литературы</w:t>
            </w:r>
          </w:ins>
        </w:p>
        <w:customXmlInsRangeStart w:id="34" w:author="Kaliguri" w:date="2022-10-18T15:29:00Z"/>
        <w:sdt>
          <w:sdtPr>
            <w:id w:val="111145805"/>
            <w:bibliography/>
          </w:sdtPr>
          <w:sdtContent>
            <w:customXmlInsRangeEnd w:id="34"/>
            <w:p w14:paraId="337AA6AF" w14:textId="77777777" w:rsidR="00194152" w:rsidRDefault="00194152" w:rsidP="00194152">
              <w:pPr>
                <w:pStyle w:val="af2"/>
                <w:ind w:left="720" w:hanging="720"/>
                <w:rPr>
                  <w:noProof/>
                  <w:sz w:val="24"/>
                  <w:szCs w:val="24"/>
                </w:rPr>
              </w:pPr>
              <w:ins w:id="35" w:author="Kaliguri" w:date="2022-10-18T15:29:00Z">
                <w:r>
                  <w:fldChar w:fldCharType="begin"/>
                </w:r>
                <w:r>
                  <w:instrText>BIBLIOGRAPHY</w:instrText>
                </w:r>
                <w:r>
                  <w:fldChar w:fldCharType="separate"/>
                </w:r>
              </w:ins>
              <w:r>
                <w:rPr>
                  <w:i/>
                  <w:iCs/>
                  <w:noProof/>
                </w:rPr>
                <w:t>https://nukadeti.ru/skazki/carevna_lyagushka.</w:t>
              </w:r>
              <w:r>
                <w:rPr>
                  <w:noProof/>
                </w:rPr>
                <w:t xml:space="preserve"> б.д.</w:t>
              </w:r>
            </w:p>
            <w:p w14:paraId="19CA4DE3" w14:textId="03594E89" w:rsidR="00194152" w:rsidRDefault="00194152" w:rsidP="00194152">
              <w:pPr>
                <w:rPr>
                  <w:ins w:id="36" w:author="Kaliguri" w:date="2022-10-18T15:29:00Z"/>
                </w:rPr>
              </w:pPr>
              <w:ins w:id="37" w:author="Kaliguri" w:date="2022-10-18T15:29:00Z">
                <w:r>
                  <w:rPr>
                    <w:b/>
                    <w:bCs/>
                  </w:rPr>
                  <w:fldChar w:fldCharType="end"/>
                </w:r>
              </w:ins>
            </w:p>
            <w:customXmlInsRangeStart w:id="38" w:author="Kaliguri" w:date="2022-10-18T15:29:00Z"/>
          </w:sdtContent>
        </w:sdt>
        <w:customXmlInsRangeEnd w:id="38"/>
        <w:customXmlInsRangeStart w:id="39" w:author="Kaliguri" w:date="2022-10-18T15:29:00Z"/>
      </w:sdtContent>
    </w:sdt>
    <w:customXmlInsRangeEnd w:id="39"/>
    <w:p w14:paraId="6488B0B1" w14:textId="77777777" w:rsidR="00EF1596" w:rsidRPr="00DD285F" w:rsidRDefault="00EF1596" w:rsidP="00087141">
      <w:pPr>
        <w:spacing w:after="300" w:line="240" w:lineRule="auto"/>
        <w:jc w:val="righ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sectPr w:rsidR="00EF1596" w:rsidRPr="00DD285F" w:rsidSect="000871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Kaliguri" w:date="2022-10-18T15:18:00Z" w:initials="K">
    <w:p w14:paraId="3B233D63" w14:textId="77777777" w:rsidR="00EF1596" w:rsidRDefault="00EF1596">
      <w:pPr>
        <w:pStyle w:val="a9"/>
      </w:pPr>
      <w:r>
        <w:rPr>
          <w:rStyle w:val="a8"/>
        </w:rPr>
        <w:annotationRef/>
      </w:r>
      <w:r>
        <w:t>Текст – ОГОНЬ!!!!!!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233D6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42B2C" w14:textId="77777777" w:rsidR="009B4406" w:rsidRDefault="009B4406" w:rsidP="00570528">
      <w:pPr>
        <w:spacing w:after="0" w:line="240" w:lineRule="auto"/>
      </w:pPr>
      <w:r>
        <w:separator/>
      </w:r>
    </w:p>
  </w:endnote>
  <w:endnote w:type="continuationSeparator" w:id="0">
    <w:p w14:paraId="3252D05D" w14:textId="77777777" w:rsidR="009B4406" w:rsidRDefault="009B4406" w:rsidP="0057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56155" w14:textId="77777777" w:rsidR="009B4406" w:rsidRDefault="009B4406" w:rsidP="00570528">
      <w:pPr>
        <w:spacing w:after="0" w:line="240" w:lineRule="auto"/>
      </w:pPr>
      <w:r>
        <w:separator/>
      </w:r>
    </w:p>
  </w:footnote>
  <w:footnote w:type="continuationSeparator" w:id="0">
    <w:p w14:paraId="06E6033E" w14:textId="77777777" w:rsidR="009B4406" w:rsidRDefault="009B4406" w:rsidP="00570528">
      <w:pPr>
        <w:spacing w:after="0" w:line="240" w:lineRule="auto"/>
      </w:pPr>
      <w:r>
        <w:continuationSeparator/>
      </w:r>
    </w:p>
  </w:footnote>
  <w:footnote w:id="1">
    <w:p w14:paraId="363E64E3" w14:textId="77777777" w:rsidR="00570528" w:rsidRDefault="00570528">
      <w:pPr>
        <w:pStyle w:val="af"/>
      </w:pPr>
      <w:ins w:id="6" w:author="Kaliguri" w:date="2022-10-18T15:28:00Z">
        <w:r>
          <w:rPr>
            <w:rStyle w:val="af1"/>
          </w:rPr>
          <w:footnoteRef/>
        </w:r>
        <w:r>
          <w:t xml:space="preserve"> </w:t>
        </w:r>
        <w:r>
          <w:t>ρ</w:t>
        </w:r>
      </w:ins>
    </w:p>
  </w:footnote>
  <w:footnote w:id="2">
    <w:p w14:paraId="12B13B00" w14:textId="77777777" w:rsidR="00570528" w:rsidRDefault="00570528">
      <w:pPr>
        <w:pStyle w:val="af"/>
      </w:pPr>
      <w:ins w:id="9" w:author="Kaliguri" w:date="2022-10-18T15:28:00Z">
        <w:r>
          <w:rPr>
            <w:rStyle w:val="af1"/>
          </w:rPr>
          <w:footnoteRef/>
        </w:r>
        <w:r>
          <w:t xml:space="preserve"> </w:t>
        </w:r>
        <w:r>
          <w:t>ρ</w:t>
        </w:r>
      </w:ins>
    </w:p>
  </w:footnote>
  <w:footnote w:id="3">
    <w:p w14:paraId="34311D02" w14:textId="77777777" w:rsidR="00570528" w:rsidRDefault="00570528">
      <w:pPr>
        <w:pStyle w:val="af"/>
      </w:pPr>
      <w:ins w:id="14" w:author="Kaliguri" w:date="2022-10-18T15:27:00Z">
        <w:r>
          <w:rPr>
            <w:rStyle w:val="af1"/>
          </w:rPr>
          <w:footnoteRef/>
        </w:r>
        <w:r>
          <w:t xml:space="preserve"> </w:t>
        </w:r>
        <w:r>
          <w:t>ρ</w:t>
        </w:r>
      </w:ins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iguri">
    <w15:presenceInfo w15:providerId="None" w15:userId="Kaligu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ED"/>
    <w:rsid w:val="00087141"/>
    <w:rsid w:val="000D32ED"/>
    <w:rsid w:val="000E38E7"/>
    <w:rsid w:val="00194152"/>
    <w:rsid w:val="00242901"/>
    <w:rsid w:val="002B0B2C"/>
    <w:rsid w:val="00516A76"/>
    <w:rsid w:val="00570528"/>
    <w:rsid w:val="0059286C"/>
    <w:rsid w:val="006F11F5"/>
    <w:rsid w:val="007E06A8"/>
    <w:rsid w:val="009B4406"/>
    <w:rsid w:val="00CD3856"/>
    <w:rsid w:val="00DD285F"/>
    <w:rsid w:val="00E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1B66"/>
  <w15:chartTrackingRefBased/>
  <w15:docId w15:val="{58AF0053-9CCB-44DC-BDF7-6FA47AE9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28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CD385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E38E7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7E06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EF15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1596"/>
    <w:pPr>
      <w:spacing w:after="100"/>
    </w:pPr>
  </w:style>
  <w:style w:type="character" w:styleId="a8">
    <w:name w:val="annotation reference"/>
    <w:basedOn w:val="a0"/>
    <w:uiPriority w:val="99"/>
    <w:semiHidden/>
    <w:unhideWhenUsed/>
    <w:rsid w:val="00EF159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F159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F159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F159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F1596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F1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F1596"/>
    <w:rPr>
      <w:rFonts w:ascii="Segoe UI" w:hAnsi="Segoe UI" w:cs="Segoe UI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570528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70528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70528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19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yperlink" Target="Lab6.docx" TargetMode="Externa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nukadeti.ru/skazki/carevna_lyagush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htt</b:Tag>
    <b:SourceType>InternetSite</b:SourceType>
    <b:Guid>{F8EFED44-5524-4E8F-92FD-D8B9C1180037}</b:Guid>
    <b:Title>https://nukadeti.ru/skazki/carevna_lyagushka</b:Title>
    <b:RefOrder>1</b:RefOrder>
  </b:Source>
</b:Sources>
</file>

<file path=customXml/itemProps1.xml><?xml version="1.0" encoding="utf-8"?>
<ds:datastoreItem xmlns:ds="http://schemas.openxmlformats.org/officeDocument/2006/customXml" ds:itemID="{8CC90257-2BBD-4BF0-BEAF-09DD001B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Kaliguri</dc:creator>
  <cp:keywords/>
  <dc:description/>
  <cp:lastModifiedBy>Kaliguri</cp:lastModifiedBy>
  <cp:revision>8</cp:revision>
  <dcterms:created xsi:type="dcterms:W3CDTF">2022-10-18T11:49:00Z</dcterms:created>
  <dcterms:modified xsi:type="dcterms:W3CDTF">2022-10-18T12:43:00Z</dcterms:modified>
</cp:coreProperties>
</file>